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CB" w:rsidRPr="006D6634" w:rsidRDefault="004963CB">
      <w:pPr>
        <w:rPr>
          <w:rFonts w:ascii="Abadi" w:hAnsi="Abadi"/>
          <w:sz w:val="24"/>
          <w:szCs w:val="24"/>
        </w:rPr>
      </w:pPr>
      <w:r w:rsidRPr="006D6634">
        <w:rPr>
          <w:rFonts w:ascii="Abadi" w:hAnsi="Abadi"/>
          <w:sz w:val="24"/>
          <w:szCs w:val="24"/>
        </w:rPr>
        <w:t xml:space="preserve">MOCKUP </w:t>
      </w:r>
      <w:r w:rsidR="00824DB5">
        <w:rPr>
          <w:rFonts w:ascii="Abadi" w:hAnsi="Abadi"/>
          <w:sz w:val="24"/>
          <w:szCs w:val="24"/>
        </w:rPr>
        <w:t>CONTEXTUALIZAÇÃO</w:t>
      </w:r>
    </w:p>
    <w:p w:rsidR="004963CB" w:rsidRPr="006D6634" w:rsidRDefault="004963CB">
      <w:pPr>
        <w:rPr>
          <w:rFonts w:ascii="Abadi" w:hAnsi="Abadi"/>
          <w:sz w:val="24"/>
          <w:szCs w:val="24"/>
        </w:rPr>
      </w:pPr>
    </w:p>
    <w:p w:rsidR="00836EFF" w:rsidRPr="006D6634" w:rsidRDefault="00836EFF" w:rsidP="00836EFF">
      <w:pPr>
        <w:pStyle w:val="NormalWeb"/>
        <w:shd w:val="clear" w:color="auto" w:fill="F8F8FA"/>
        <w:spacing w:before="0" w:beforeAutospacing="0" w:after="0" w:afterAutospacing="0"/>
        <w:textAlignment w:val="baseline"/>
        <w:rPr>
          <w:rFonts w:ascii="Abadi" w:hAnsi="Abadi"/>
          <w:b/>
          <w:bCs/>
        </w:rPr>
      </w:pPr>
      <w:r w:rsidRPr="006D6634">
        <w:rPr>
          <w:rFonts w:ascii="Abadi" w:hAnsi="Abadi"/>
        </w:rPr>
        <w:t xml:space="preserve">  </w:t>
      </w:r>
      <w:r w:rsidR="004963CB" w:rsidRPr="006D6634">
        <w:rPr>
          <w:rFonts w:ascii="Abadi" w:hAnsi="Abadi"/>
        </w:rPr>
        <w:t xml:space="preserve">O </w:t>
      </w:r>
      <w:proofErr w:type="spellStart"/>
      <w:r w:rsidR="004963CB" w:rsidRPr="006D6634">
        <w:rPr>
          <w:rFonts w:ascii="Abadi" w:hAnsi="Abadi"/>
        </w:rPr>
        <w:t>mockup</w:t>
      </w:r>
      <w:proofErr w:type="spellEnd"/>
      <w:r w:rsidR="004963CB" w:rsidRPr="006D6634">
        <w:rPr>
          <w:rFonts w:ascii="Abadi" w:hAnsi="Abadi"/>
        </w:rPr>
        <w:t xml:space="preserve"> </w:t>
      </w:r>
      <w:r w:rsidR="006D6634" w:rsidRPr="006D6634">
        <w:rPr>
          <w:rFonts w:ascii="Abadi" w:hAnsi="Abadi"/>
        </w:rPr>
        <w:t>na sua tradução literal quer dizer m</w:t>
      </w:r>
      <w:r w:rsidR="006D6634">
        <w:rPr>
          <w:rFonts w:ascii="Abadi" w:hAnsi="Abadi"/>
        </w:rPr>
        <w:t>a</w:t>
      </w:r>
      <w:r w:rsidR="006D6634" w:rsidRPr="006D6634">
        <w:rPr>
          <w:rFonts w:ascii="Abadi" w:hAnsi="Abadi"/>
        </w:rPr>
        <w:t xml:space="preserve">quete, </w:t>
      </w:r>
      <w:r w:rsidR="004963CB" w:rsidRPr="006D6634">
        <w:rPr>
          <w:rFonts w:ascii="Abadi" w:hAnsi="Abadi"/>
        </w:rPr>
        <w:t xml:space="preserve">é muito utilizado em design e é equivalente a um </w:t>
      </w:r>
      <w:proofErr w:type="spellStart"/>
      <w:r w:rsidR="004963CB" w:rsidRPr="006D6634">
        <w:rPr>
          <w:rFonts w:ascii="Abadi" w:hAnsi="Abadi"/>
        </w:rPr>
        <w:t>template</w:t>
      </w:r>
      <w:proofErr w:type="spellEnd"/>
      <w:r w:rsidR="00824DB5">
        <w:rPr>
          <w:rFonts w:ascii="Abadi" w:hAnsi="Abadi"/>
        </w:rPr>
        <w:t>,</w:t>
      </w:r>
      <w:r w:rsidR="004963CB" w:rsidRPr="006D6634">
        <w:rPr>
          <w:rFonts w:ascii="Abadi" w:hAnsi="Abadi"/>
        </w:rPr>
        <w:t xml:space="preserve"> simples assim</w:t>
      </w:r>
      <w:r w:rsidRPr="006D6634">
        <w:rPr>
          <w:rFonts w:ascii="Abadi" w:hAnsi="Abadi"/>
        </w:rPr>
        <w:t xml:space="preserve">, </w:t>
      </w:r>
      <w:r w:rsidR="00824DB5">
        <w:rPr>
          <w:rFonts w:ascii="Abadi" w:hAnsi="Abadi"/>
        </w:rPr>
        <w:t>também descrito como</w:t>
      </w:r>
      <w:r w:rsidRPr="006D6634">
        <w:rPr>
          <w:rStyle w:val="Forte"/>
          <w:rFonts w:ascii="Abadi" w:hAnsi="Abadi"/>
          <w:b w:val="0"/>
          <w:bCs w:val="0"/>
          <w:bdr w:val="none" w:sz="0" w:space="0" w:color="auto" w:frame="1"/>
        </w:rPr>
        <w:t xml:space="preserve"> um modelo ou uma representação em escala ou de tamanho real de um projeto ou de um dispositivo</w:t>
      </w:r>
      <w:r w:rsidRPr="006D6634">
        <w:rPr>
          <w:rFonts w:ascii="Abadi" w:hAnsi="Abadi"/>
          <w:b/>
          <w:bCs/>
        </w:rPr>
        <w:t>.</w:t>
      </w:r>
    </w:p>
    <w:p w:rsidR="00836EFF" w:rsidRPr="006D6634" w:rsidRDefault="00836EFF" w:rsidP="00836EFF">
      <w:pPr>
        <w:pStyle w:val="NormalWeb"/>
        <w:shd w:val="clear" w:color="auto" w:fill="F8F8FA"/>
        <w:spacing w:before="0" w:beforeAutospacing="0" w:after="0" w:afterAutospacing="0"/>
        <w:textAlignment w:val="baseline"/>
        <w:rPr>
          <w:rFonts w:ascii="Abadi" w:hAnsi="Abadi"/>
        </w:rPr>
      </w:pPr>
      <w:r w:rsidRPr="006D6634">
        <w:rPr>
          <w:rFonts w:ascii="Abadi" w:hAnsi="Abadi"/>
        </w:rPr>
        <w:t xml:space="preserve"> </w:t>
      </w:r>
      <w:r w:rsidRPr="006D6634">
        <w:rPr>
          <w:rFonts w:ascii="Abadi" w:hAnsi="Abadi"/>
        </w:rPr>
        <w:t xml:space="preserve"> É utilizado para apresentar uma ideia de forma elaborada com design muito próximo ao final do produto.</w:t>
      </w:r>
    </w:p>
    <w:p w:rsidR="00836EFF" w:rsidRPr="006D6634" w:rsidRDefault="00836EFF" w:rsidP="00836EFF">
      <w:pPr>
        <w:pStyle w:val="NormalWeb"/>
        <w:shd w:val="clear" w:color="auto" w:fill="F8F8FA"/>
        <w:spacing w:before="0" w:beforeAutospacing="0" w:after="300" w:afterAutospacing="0"/>
        <w:textAlignment w:val="baseline"/>
        <w:rPr>
          <w:rFonts w:ascii="Abadi" w:hAnsi="Abadi"/>
        </w:rPr>
      </w:pPr>
      <w:r w:rsidRPr="006D6634">
        <w:rPr>
          <w:rFonts w:ascii="Abadi" w:hAnsi="Abadi"/>
        </w:rPr>
        <w:t xml:space="preserve">Ele é utilizado para demonstrar o </w:t>
      </w:r>
      <w:r w:rsidR="00824DB5" w:rsidRPr="006D6634">
        <w:rPr>
          <w:rFonts w:ascii="Abadi" w:hAnsi="Abadi"/>
        </w:rPr>
        <w:t>resultado</w:t>
      </w:r>
      <w:r w:rsidRPr="006D6634">
        <w:rPr>
          <w:rFonts w:ascii="Abadi" w:hAnsi="Abadi"/>
        </w:rPr>
        <w:t xml:space="preserve"> de um projeto antes mesmo de</w:t>
      </w:r>
      <w:r w:rsidR="00824DB5">
        <w:rPr>
          <w:rFonts w:ascii="Abadi" w:hAnsi="Abadi"/>
        </w:rPr>
        <w:t xml:space="preserve"> </w:t>
      </w:r>
      <w:r w:rsidRPr="006D6634">
        <w:rPr>
          <w:rFonts w:ascii="Abadi" w:hAnsi="Abadi"/>
        </w:rPr>
        <w:t xml:space="preserve">estar pronto, simulando tamanho, forma, perspectiva, textura, cor, e outros atributos. </w:t>
      </w:r>
      <w:r w:rsidRPr="006D6634">
        <w:rPr>
          <w:rFonts w:ascii="Abadi" w:hAnsi="Abadi"/>
        </w:rPr>
        <w:t xml:space="preserve">                                                                                                       </w:t>
      </w:r>
      <w:bookmarkStart w:id="0" w:name="_GoBack"/>
      <w:bookmarkEnd w:id="0"/>
      <w:r w:rsidRPr="006D6634">
        <w:rPr>
          <w:rFonts w:ascii="Abadi" w:hAnsi="Abadi"/>
        </w:rPr>
        <w:t xml:space="preserve">Assim o cliente pode avaliar o projeto de forma mais fácil, </w:t>
      </w:r>
      <w:r w:rsidR="00824DB5">
        <w:rPr>
          <w:rFonts w:ascii="Abadi" w:hAnsi="Abadi"/>
        </w:rPr>
        <w:t>ajudando</w:t>
      </w:r>
      <w:r w:rsidRPr="006D6634">
        <w:rPr>
          <w:rFonts w:ascii="Abadi" w:hAnsi="Abadi"/>
        </w:rPr>
        <w:t xml:space="preserve"> </w:t>
      </w:r>
      <w:r w:rsidR="00824DB5">
        <w:rPr>
          <w:rFonts w:ascii="Abadi" w:hAnsi="Abadi"/>
        </w:rPr>
        <w:t>n</w:t>
      </w:r>
      <w:r w:rsidRPr="006D6634">
        <w:rPr>
          <w:rFonts w:ascii="Abadi" w:hAnsi="Abadi"/>
        </w:rPr>
        <w:t>a aprovação da ideia.</w:t>
      </w:r>
    </w:p>
    <w:p w:rsidR="004963CB" w:rsidRPr="006D6634" w:rsidRDefault="00836EFF">
      <w:pPr>
        <w:rPr>
          <w:rFonts w:ascii="Abadi" w:hAnsi="Abadi"/>
          <w:sz w:val="24"/>
          <w:szCs w:val="24"/>
        </w:rPr>
      </w:pPr>
      <w:r w:rsidRPr="006D6634">
        <w:rPr>
          <w:rFonts w:ascii="Abadi" w:hAnsi="Abadi"/>
          <w:sz w:val="24"/>
          <w:szCs w:val="24"/>
        </w:rPr>
        <w:t>MOCKUP EM TI</w:t>
      </w:r>
    </w:p>
    <w:p w:rsidR="00836EFF" w:rsidRDefault="00836EFF">
      <w:pPr>
        <w:rPr>
          <w:rFonts w:ascii="Abadi" w:hAnsi="Abadi"/>
          <w:sz w:val="24"/>
          <w:szCs w:val="24"/>
          <w:shd w:val="clear" w:color="auto" w:fill="FFFFFF"/>
        </w:rPr>
      </w:pPr>
      <w:r w:rsidRPr="006D6634">
        <w:rPr>
          <w:rFonts w:ascii="Abadi" w:hAnsi="Abadi"/>
          <w:sz w:val="24"/>
          <w:szCs w:val="24"/>
        </w:rPr>
        <w:t xml:space="preserve">   </w:t>
      </w:r>
      <w:r w:rsidRPr="006D6634">
        <w:rPr>
          <w:rFonts w:ascii="Abadi" w:hAnsi="Abadi"/>
          <w:sz w:val="24"/>
          <w:szCs w:val="24"/>
          <w:shd w:val="clear" w:color="auto" w:fill="FFFFFF"/>
        </w:rPr>
        <w:t xml:space="preserve">A tradução literal da palavra </w:t>
      </w:r>
      <w:proofErr w:type="spellStart"/>
      <w:r w:rsidRPr="006D6634">
        <w:rPr>
          <w:rFonts w:ascii="Abadi" w:hAnsi="Abadi"/>
          <w:sz w:val="24"/>
          <w:szCs w:val="24"/>
          <w:shd w:val="clear" w:color="auto" w:fill="FFFFFF"/>
        </w:rPr>
        <w:t>Mockup</w:t>
      </w:r>
      <w:proofErr w:type="spellEnd"/>
      <w:r w:rsidRPr="006D6634">
        <w:rPr>
          <w:rFonts w:ascii="Abadi" w:hAnsi="Abadi"/>
          <w:sz w:val="24"/>
          <w:szCs w:val="24"/>
          <w:shd w:val="clear" w:color="auto" w:fill="FFFFFF"/>
        </w:rPr>
        <w:t xml:space="preserve"> é “maquete” e é neste sentido que o próprio termo se aplica.  Em desenvolvimento de softwares, utilizar recursos que possibilitam simular o comportamento de objetos facilita e muito a interação entre </w:t>
      </w:r>
      <w:proofErr w:type="spellStart"/>
      <w:r w:rsidRPr="006D6634">
        <w:rPr>
          <w:rFonts w:ascii="Abadi" w:hAnsi="Abadi"/>
          <w:sz w:val="24"/>
          <w:szCs w:val="24"/>
          <w:shd w:val="clear" w:color="auto" w:fill="FFFFFF"/>
        </w:rPr>
        <w:t>devs</w:t>
      </w:r>
      <w:proofErr w:type="spellEnd"/>
      <w:r w:rsidRPr="006D6634">
        <w:rPr>
          <w:rFonts w:ascii="Abadi" w:hAnsi="Abadi"/>
          <w:sz w:val="24"/>
          <w:szCs w:val="24"/>
          <w:shd w:val="clear" w:color="auto" w:fill="FFFFFF"/>
        </w:rPr>
        <w:t xml:space="preserve"> e clientes.  Em outras palavras, o </w:t>
      </w:r>
      <w:proofErr w:type="spellStart"/>
      <w:r w:rsidRPr="006D6634">
        <w:rPr>
          <w:rFonts w:ascii="Abadi" w:hAnsi="Abadi"/>
          <w:sz w:val="24"/>
          <w:szCs w:val="24"/>
          <w:shd w:val="clear" w:color="auto" w:fill="FFFFFF"/>
        </w:rPr>
        <w:t>mockup</w:t>
      </w:r>
      <w:proofErr w:type="spellEnd"/>
      <w:r w:rsidRPr="006D6634">
        <w:rPr>
          <w:rFonts w:ascii="Abadi" w:hAnsi="Abadi"/>
          <w:sz w:val="24"/>
          <w:szCs w:val="24"/>
          <w:shd w:val="clear" w:color="auto" w:fill="FFFFFF"/>
        </w:rPr>
        <w:t xml:space="preserve"> são simulações </w:t>
      </w:r>
      <w:del w:id="1" w:author="Unknown">
        <w:r w:rsidRPr="006D6634">
          <w:rPr>
            <w:rFonts w:ascii="Abadi" w:hAnsi="Abadi"/>
            <w:sz w:val="24"/>
            <w:szCs w:val="24"/>
            <w:bdr w:val="none" w:sz="0" w:space="0" w:color="auto" w:frame="1"/>
            <w:shd w:val="clear" w:color="auto" w:fill="FFFFFF"/>
          </w:rPr>
          <w:delText>falsas</w:delText>
        </w:r>
      </w:del>
      <w:r w:rsidRPr="006D6634">
        <w:rPr>
          <w:rFonts w:ascii="Abadi" w:hAnsi="Abadi"/>
          <w:sz w:val="24"/>
          <w:szCs w:val="24"/>
          <w:shd w:val="clear" w:color="auto" w:fill="FFFFFF"/>
        </w:rPr>
        <w:t> do sistema que o cliente solicita.</w:t>
      </w:r>
    </w:p>
    <w:p w:rsidR="00824DB5" w:rsidRDefault="00824DB5">
      <w:pPr>
        <w:rPr>
          <w:rFonts w:ascii="Abadi" w:hAnsi="Abadi"/>
          <w:sz w:val="24"/>
          <w:szCs w:val="24"/>
          <w:shd w:val="clear" w:color="auto" w:fill="FFFFFF"/>
        </w:rPr>
      </w:pPr>
    </w:p>
    <w:p w:rsidR="00824DB5" w:rsidRDefault="00824DB5">
      <w:pPr>
        <w:rPr>
          <w:rFonts w:ascii="Abadi" w:hAnsi="Abadi"/>
          <w:sz w:val="24"/>
          <w:szCs w:val="24"/>
          <w:shd w:val="clear" w:color="auto" w:fill="FFFFFF"/>
        </w:rPr>
      </w:pPr>
      <w:r>
        <w:rPr>
          <w:rFonts w:ascii="Abadi" w:hAnsi="Abadi"/>
          <w:sz w:val="24"/>
          <w:szCs w:val="24"/>
          <w:shd w:val="clear" w:color="auto" w:fill="FFFFFF"/>
        </w:rPr>
        <w:t xml:space="preserve">MOCKUP DE TELA </w:t>
      </w:r>
    </w:p>
    <w:p w:rsidR="00201074" w:rsidRDefault="00824DB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  <w:shd w:val="clear" w:color="auto" w:fill="FFFFFF"/>
        </w:rPr>
        <w:t xml:space="preserve">Esse entregável da segunda sprint é da matéria </w:t>
      </w:r>
      <w:proofErr w:type="gramStart"/>
      <w:r w:rsidR="0009097A">
        <w:rPr>
          <w:rFonts w:ascii="Abadi" w:hAnsi="Abadi"/>
          <w:sz w:val="24"/>
          <w:szCs w:val="24"/>
          <w:shd w:val="clear" w:color="auto" w:fill="FFFFFF"/>
        </w:rPr>
        <w:t>Analises</w:t>
      </w:r>
      <w:proofErr w:type="gramEnd"/>
      <w:r w:rsidR="0009097A">
        <w:rPr>
          <w:rFonts w:ascii="Abadi" w:hAnsi="Abadi"/>
          <w:sz w:val="24"/>
          <w:szCs w:val="24"/>
          <w:shd w:val="clear" w:color="auto" w:fill="FFFFFF"/>
        </w:rPr>
        <w:t xml:space="preserve"> de sistemas, não faç</w:t>
      </w:r>
      <w:r w:rsidR="00201074">
        <w:rPr>
          <w:rFonts w:ascii="Abadi" w:hAnsi="Abadi"/>
          <w:sz w:val="24"/>
          <w:szCs w:val="24"/>
          <w:shd w:val="clear" w:color="auto" w:fill="FFFFFF"/>
        </w:rPr>
        <w:t xml:space="preserve">o </w:t>
      </w:r>
      <w:r w:rsidR="0009097A">
        <w:rPr>
          <w:rFonts w:ascii="Abadi" w:hAnsi="Abadi"/>
          <w:sz w:val="24"/>
          <w:szCs w:val="24"/>
          <w:shd w:val="clear" w:color="auto" w:fill="FFFFFF"/>
        </w:rPr>
        <w:t>ideia de como ele ir</w:t>
      </w:r>
      <w:r w:rsidR="00201074">
        <w:rPr>
          <w:rFonts w:ascii="Abadi" w:hAnsi="Abadi"/>
          <w:sz w:val="24"/>
          <w:szCs w:val="24"/>
          <w:shd w:val="clear" w:color="auto" w:fill="FFFFFF"/>
        </w:rPr>
        <w:t>á</w:t>
      </w:r>
      <w:r w:rsidR="0009097A">
        <w:rPr>
          <w:rFonts w:ascii="Abadi" w:hAnsi="Abadi"/>
          <w:sz w:val="24"/>
          <w:szCs w:val="24"/>
          <w:shd w:val="clear" w:color="auto" w:fill="FFFFFF"/>
        </w:rPr>
        <w:t xml:space="preserve"> pedir isso ma</w:t>
      </w:r>
      <w:r w:rsidR="00201074">
        <w:rPr>
          <w:rFonts w:ascii="Abadi" w:hAnsi="Abadi"/>
          <w:sz w:val="24"/>
          <w:szCs w:val="24"/>
          <w:shd w:val="clear" w:color="auto" w:fill="FFFFFF"/>
        </w:rPr>
        <w:t>s peguei um exemplo da internet</w:t>
      </w:r>
      <w:r w:rsidR="00201074">
        <w:rPr>
          <w:rFonts w:ascii="Abadi" w:hAnsi="Abadi"/>
          <w:sz w:val="24"/>
          <w:szCs w:val="24"/>
        </w:rPr>
        <w:t xml:space="preserve">   </w:t>
      </w:r>
      <w:proofErr w:type="spellStart"/>
      <w:r w:rsidR="00201074">
        <w:rPr>
          <w:rFonts w:ascii="Abadi" w:hAnsi="Abadi"/>
          <w:sz w:val="24"/>
          <w:szCs w:val="24"/>
        </w:rPr>
        <w:t>pq</w:t>
      </w:r>
      <w:proofErr w:type="spellEnd"/>
      <w:r w:rsidR="00201074">
        <w:rPr>
          <w:rFonts w:ascii="Abadi" w:hAnsi="Abadi"/>
          <w:sz w:val="24"/>
          <w:szCs w:val="24"/>
        </w:rPr>
        <w:t xml:space="preserve"> meu editor não está funcionando</w:t>
      </w:r>
    </w:p>
    <w:p w:rsidR="001C1F76" w:rsidRDefault="00201074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334000" cy="4610735"/>
                <wp:effectExtent l="0" t="0" r="0" b="0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4610735"/>
                          <a:chOff x="0" y="0"/>
                          <a:chExt cx="5334000" cy="4610735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aixa de Texto 14"/>
                        <wps:cNvSpPr txBox="1"/>
                        <wps:spPr>
                          <a:xfrm>
                            <a:off x="0" y="4267200"/>
                            <a:ext cx="5334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01074" w:rsidRPr="00201074" w:rsidRDefault="00201074" w:rsidP="0020107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20107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01074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7" w:history="1">
                                <w:r w:rsidRPr="0020107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5" o:spid="_x0000_s1026" style="width:420pt;height:363.05pt;mso-position-horizontal-relative:char;mso-position-vertical-relative:line" coordsize="53340,461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3" o:spid="_x0000_s1027" type="#_x0000_t75" style="position:absolute;width:53340;height:42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4" o:spid="_x0000_s1028" type="#_x0000_t202" style="position:absolute;top:42672;width:5334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:rsidR="00201074" w:rsidRPr="00201074" w:rsidRDefault="00201074" w:rsidP="0020107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201074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01074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0" w:history="1">
                          <w:r w:rsidRPr="00201074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B9844" id="Retângulo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7rOR4twIAALgFAAAO&#10;AAAAAAAAAAAAAAAAAC4CAABkcnMvZTJvRG9jLnhtbFBLAQItABQABgAIAAAAIQAbBjvB2QAAAAMB&#10;AAAPAAAAAAAAAAAAAAAAABE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B940A" id="Retângulo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3A13E" id="Retângulo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A1F41" id="Retângulo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48811" id="Retângulo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6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C3627" id="Retângulo 6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829C7EB" wp14:editId="1B6CEB55">
                <wp:extent cx="302895" cy="302895"/>
                <wp:effectExtent l="0" t="0" r="0" b="0"/>
                <wp:docPr id="8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A6504" id="AutoShape 9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szsAIAALc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badi" w:hAnsi="Abad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400560" cy="2809337"/>
                <wp:effectExtent l="0" t="0" r="0" b="0"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60" cy="2809337"/>
                          <a:chOff x="0" y="0"/>
                          <a:chExt cx="5400560" cy="2809337"/>
                        </a:xfrm>
                      </wpg:grpSpPr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0" y="0"/>
                            <a:ext cx="5400040" cy="2466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Caixa de Texto 17"/>
                        <wps:cNvSpPr txBox="1"/>
                        <wps:spPr>
                          <a:xfrm>
                            <a:off x="0" y="2465802"/>
                            <a:ext cx="539940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01074" w:rsidRPr="00201074" w:rsidRDefault="00201074" w:rsidP="0020107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20107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01074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14" w:history="1">
                                <w:r w:rsidRPr="0020107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8" o:spid="_x0000_s1029" style="width:425.25pt;height:221.2pt;mso-position-horizontal-relative:char;mso-position-vertical-relative:line" coordsize="54005,28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">
                <v:shape id="Imagem 16" o:spid="_x0000_s1030" type="#_x0000_t75" style="position:absolute;left:5;width:54000;height:2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">
                  <v:imagedata r:id="rId15" o:title=""/>
                </v:shape>
                <v:shape id="Caixa de Texto 17" o:spid="_x0000_s1031" type="#_x0000_t202" style="position:absolute;top:24658;width:5399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:rsidR="00201074" w:rsidRPr="00201074" w:rsidRDefault="00201074" w:rsidP="0020107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6" w:history="1">
                          <w:r w:rsidRPr="00201074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01074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7" w:history="1">
                          <w:r w:rsidRPr="0020107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1074" w:rsidRPr="006D6634" w:rsidRDefault="00201074">
      <w:pPr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5400560" cy="4123068"/>
                <wp:effectExtent l="0" t="0" r="0" b="0"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60" cy="4123068"/>
                          <a:chOff x="0" y="0"/>
                          <a:chExt cx="5400560" cy="4123068"/>
                        </a:xfrm>
                      </wpg:grpSpPr>
                      <pic:pic xmlns:pic="http://schemas.openxmlformats.org/drawingml/2006/picture">
                        <pic:nvPicPr>
                          <pic:cNvPr id="19" name="Imagem 1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0" y="0"/>
                            <a:ext cx="5400040" cy="3780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aixa de Texto 20"/>
                        <wps:cNvSpPr txBox="1"/>
                        <wps:spPr>
                          <a:xfrm>
                            <a:off x="0" y="3779533"/>
                            <a:ext cx="539940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01074" w:rsidRPr="00201074" w:rsidRDefault="00201074" w:rsidP="0020107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0" w:history="1">
                                <w:r w:rsidRPr="0020107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01074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21" w:history="1">
                                <w:r w:rsidRPr="0020107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21" o:spid="_x0000_s1032" style="width:425.25pt;height:324.65pt;mso-position-horizontal-relative:char;mso-position-vertical-relative:line" coordsize="54005,412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">
                <v:shape id="Imagem 19" o:spid="_x0000_s1033" type="#_x0000_t75" style="position:absolute;left:5;width:54000;height:37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">
                  <v:imagedata r:id="rId22" o:title=""/>
                </v:shape>
                <v:shape id="Caixa de Texto 20" o:spid="_x0000_s1034" type="#_x0000_t202" style="position:absolute;top:37795;width:5399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:rsidR="00201074" w:rsidRPr="00201074" w:rsidRDefault="00201074" w:rsidP="0020107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3" w:history="1">
                          <w:r w:rsidRPr="00201074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01074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24" w:history="1">
                          <w:r w:rsidRPr="00201074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01074" w:rsidRPr="006D6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CB"/>
    <w:rsid w:val="0009097A"/>
    <w:rsid w:val="001C1F76"/>
    <w:rsid w:val="00201074"/>
    <w:rsid w:val="00267473"/>
    <w:rsid w:val="004963CB"/>
    <w:rsid w:val="006D6634"/>
    <w:rsid w:val="00824DB5"/>
    <w:rsid w:val="0083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DC84"/>
  <w15:chartTrackingRefBased/>
  <w15:docId w15:val="{A2BCBDCE-3DFF-460A-B565-E6362825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6EFF"/>
    <w:rPr>
      <w:b/>
      <w:bCs/>
    </w:rPr>
  </w:style>
  <w:style w:type="character" w:styleId="Hyperlink">
    <w:name w:val="Hyperlink"/>
    <w:basedOn w:val="Fontepargpadro"/>
    <w:uiPriority w:val="99"/>
    <w:unhideWhenUsed/>
    <w:rsid w:val="002010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1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ux.stackexchange.com/questions/18069/how-to-work-with-visual-designers-who-treat-wireframes-as-literal-graphic-sugges" TargetMode="Externa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reativecommons.org/licenses/by/3.0/" TargetMode="External"/><Relationship Id="rId7" Type="http://schemas.openxmlformats.org/officeDocument/2006/relationships/hyperlink" Target="https://creativecommons.org/licenses/by-nc-nd/3.0/" TargetMode="External"/><Relationship Id="rId12" Type="http://schemas.openxmlformats.org/officeDocument/2006/relationships/hyperlink" Target="https://ux.stackexchange.com/questions/18069/how-to-work-with-visual-designers-who-treat-wireframes-as-literal-graphic-sugges" TargetMode="External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x.stackexchange.com/questions/18069/how-to-work-with-visual-designers-who-treat-wireframes-as-literal-graphic-sugges" TargetMode="External"/><Relationship Id="rId20" Type="http://schemas.openxmlformats.org/officeDocument/2006/relationships/hyperlink" Target="http://www.vecteezy.com/technology/83957-vector-device-mockups-with-responsive-websi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utedrop.com.br/2013/08/downloads-de-mockups-gratuitos-em-psd-para-apresentar-seus-projetos-graficos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reativecommons.org/licenses/by/3.0/" TargetMode="External"/><Relationship Id="rId5" Type="http://schemas.openxmlformats.org/officeDocument/2006/relationships/hyperlink" Target="https://www.cutedrop.com.br/2013/08/downloads-de-mockups-gratuitos-em-psd-para-apresentar-seus-projetos-graficos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www.vecteezy.com/technology/83957-vector-device-mockups-with-responsive-website" TargetMode="External"/><Relationship Id="rId10" Type="http://schemas.openxmlformats.org/officeDocument/2006/relationships/hyperlink" Target="https://creativecommons.org/licenses/by-nc-nd/3.0/" TargetMode="External"/><Relationship Id="rId19" Type="http://schemas.openxmlformats.org/officeDocument/2006/relationships/hyperlink" Target="http://www.vecteezy.com/technology/83957-vector-device-mockups-with-responsive-websit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cutedrop.com.br/2013/08/downloads-de-mockups-gratuitos-em-psd-para-apresentar-seus-projetos-graficos/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3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Logicalis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Alves</dc:creator>
  <cp:keywords/>
  <dc:description/>
  <cp:lastModifiedBy>Barbara Alves</cp:lastModifiedBy>
  <cp:revision>1</cp:revision>
  <dcterms:created xsi:type="dcterms:W3CDTF">2020-04-03T12:47:00Z</dcterms:created>
  <dcterms:modified xsi:type="dcterms:W3CDTF">2020-04-04T02:04:00Z</dcterms:modified>
</cp:coreProperties>
</file>